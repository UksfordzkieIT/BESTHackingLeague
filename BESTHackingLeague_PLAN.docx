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86FDD1" w14:textId="35F39C31" w:rsidR="001C3931" w:rsidRDefault="001C3931" w:rsidP="001C3931">
      <w:pPr>
        <w:jc w:val="center"/>
        <w:rPr>
          <w:ins w:id="0" w:author="Kame Żółwiecki" w:date="2020-11-06T18:08:00Z"/>
          <w:sz w:val="36"/>
          <w:szCs w:val="36"/>
        </w:rPr>
      </w:pPr>
      <w:ins w:id="1" w:author="Kame Żółwiecki" w:date="2020-11-06T18:08:00Z">
        <w:r>
          <w:rPr>
            <w:sz w:val="36"/>
            <w:szCs w:val="36"/>
          </w:rPr>
          <w:t>Do zrobienia:</w:t>
        </w:r>
      </w:ins>
    </w:p>
    <w:p w14:paraId="5DBBD027" w14:textId="5717EF1D" w:rsidR="001C3931" w:rsidRDefault="001C3931" w:rsidP="001C3931">
      <w:pPr>
        <w:pStyle w:val="Akapitzlist"/>
        <w:numPr>
          <w:ilvl w:val="0"/>
          <w:numId w:val="1"/>
        </w:numPr>
        <w:rPr>
          <w:ins w:id="2" w:author="Kame Żółwiecki" w:date="2020-11-06T18:09:00Z"/>
          <w:sz w:val="36"/>
          <w:szCs w:val="36"/>
        </w:rPr>
      </w:pPr>
      <w:ins w:id="3" w:author="Kame Żółwiecki" w:date="2020-11-06T18:08:00Z">
        <w:r>
          <w:rPr>
            <w:sz w:val="36"/>
            <w:szCs w:val="36"/>
          </w:rPr>
          <w:t>Pobranie lokalizacji od u</w:t>
        </w:r>
      </w:ins>
      <w:ins w:id="4" w:author="Kame Żółwiecki" w:date="2020-11-06T18:09:00Z">
        <w:r>
          <w:rPr>
            <w:sz w:val="36"/>
            <w:szCs w:val="36"/>
          </w:rPr>
          <w:t>żytkownika</w:t>
        </w:r>
      </w:ins>
      <w:ins w:id="5" w:author="Kame Żółwiecki" w:date="2020-11-06T18:25:00Z">
        <w:r w:rsidR="00B24A5A">
          <w:rPr>
            <w:sz w:val="36"/>
            <w:szCs w:val="36"/>
          </w:rPr>
          <w:t xml:space="preserve"> ?</w:t>
        </w:r>
      </w:ins>
    </w:p>
    <w:p w14:paraId="05FABB1B" w14:textId="5DB05247" w:rsidR="001C3931" w:rsidRDefault="001C3931" w:rsidP="001C3931">
      <w:pPr>
        <w:pStyle w:val="Akapitzlist"/>
        <w:numPr>
          <w:ilvl w:val="0"/>
          <w:numId w:val="1"/>
        </w:numPr>
        <w:rPr>
          <w:ins w:id="6" w:author="Kame Żółwiecki" w:date="2020-11-06T18:09:00Z"/>
          <w:sz w:val="36"/>
          <w:szCs w:val="36"/>
        </w:rPr>
      </w:pPr>
      <w:ins w:id="7" w:author="Kame Żółwiecki" w:date="2020-11-06T18:09:00Z">
        <w:r>
          <w:rPr>
            <w:sz w:val="36"/>
            <w:szCs w:val="36"/>
          </w:rPr>
          <w:t>Na podstawie lokalizacji, znalezienie najbliżej stacji wraz z cenami paliwa</w:t>
        </w:r>
      </w:ins>
      <w:ins w:id="8" w:author="Kame Żółwiecki" w:date="2020-11-06T18:25:00Z">
        <w:r w:rsidR="00B24A5A">
          <w:rPr>
            <w:sz w:val="36"/>
            <w:szCs w:val="36"/>
          </w:rPr>
          <w:t xml:space="preserve"> ?</w:t>
        </w:r>
      </w:ins>
    </w:p>
    <w:p w14:paraId="5AB02A7C" w14:textId="761F2F3F" w:rsidR="001C3931" w:rsidRDefault="001C3931" w:rsidP="001C3931">
      <w:pPr>
        <w:pStyle w:val="Akapitzlist"/>
        <w:numPr>
          <w:ilvl w:val="0"/>
          <w:numId w:val="1"/>
        </w:numPr>
        <w:rPr>
          <w:ins w:id="9" w:author="Kame Żółwiecki" w:date="2020-11-06T18:09:00Z"/>
          <w:sz w:val="36"/>
          <w:szCs w:val="36"/>
        </w:rPr>
      </w:pPr>
      <w:ins w:id="10" w:author="Kame Żółwiecki" w:date="2020-11-06T18:09:00Z">
        <w:r>
          <w:rPr>
            <w:sz w:val="36"/>
            <w:szCs w:val="36"/>
          </w:rPr>
          <w:t>Zakładki</w:t>
        </w:r>
      </w:ins>
    </w:p>
    <w:p w14:paraId="7457975D" w14:textId="02EE25C5" w:rsidR="001C3931" w:rsidRDefault="00B24A5A" w:rsidP="001C3931">
      <w:pPr>
        <w:pStyle w:val="Akapitzlist"/>
        <w:numPr>
          <w:ilvl w:val="0"/>
          <w:numId w:val="1"/>
        </w:numPr>
        <w:rPr>
          <w:ins w:id="11" w:author="Kame Żółwiecki" w:date="2020-11-06T18:10:00Z"/>
          <w:sz w:val="36"/>
          <w:szCs w:val="36"/>
        </w:rPr>
      </w:pPr>
      <w:ins w:id="12" w:author="Kame Żółwiecki" w:date="2020-11-06T18:26:00Z">
        <w:r>
          <w:rPr>
            <w:sz w:val="36"/>
            <w:szCs w:val="36"/>
          </w:rPr>
          <w:t>Front End</w:t>
        </w:r>
      </w:ins>
    </w:p>
    <w:p w14:paraId="0033D334" w14:textId="5F3A2537" w:rsidR="001C3931" w:rsidRDefault="001C3931" w:rsidP="001C3931">
      <w:pPr>
        <w:pStyle w:val="Akapitzlist"/>
        <w:rPr>
          <w:ins w:id="13" w:author="Kame Żółwiecki" w:date="2020-11-06T18:10:00Z"/>
          <w:sz w:val="36"/>
          <w:szCs w:val="36"/>
        </w:rPr>
      </w:pPr>
    </w:p>
    <w:p w14:paraId="54B29914" w14:textId="62A78448" w:rsidR="001C3931" w:rsidRDefault="001C3931" w:rsidP="001C3931">
      <w:pPr>
        <w:pStyle w:val="Akapitzlist"/>
        <w:rPr>
          <w:ins w:id="14" w:author="Kame Żółwiecki" w:date="2020-11-06T18:10:00Z"/>
          <w:sz w:val="36"/>
          <w:szCs w:val="36"/>
        </w:rPr>
      </w:pPr>
    </w:p>
    <w:p w14:paraId="4F8AAD33" w14:textId="68F3D3E7" w:rsidR="001C3931" w:rsidRDefault="001C3931" w:rsidP="001C3931">
      <w:pPr>
        <w:pStyle w:val="Akapitzlist"/>
        <w:jc w:val="center"/>
        <w:rPr>
          <w:ins w:id="15" w:author="Kame Żółwiecki" w:date="2020-11-06T18:10:00Z"/>
          <w:sz w:val="36"/>
          <w:szCs w:val="36"/>
        </w:rPr>
      </w:pPr>
      <w:ins w:id="16" w:author="Kame Żółwiecki" w:date="2020-11-06T18:10:00Z">
        <w:r>
          <w:rPr>
            <w:sz w:val="36"/>
            <w:szCs w:val="36"/>
          </w:rPr>
          <w:t>Zakładki:</w:t>
        </w:r>
      </w:ins>
    </w:p>
    <w:p w14:paraId="6D1540C6" w14:textId="20B6E827" w:rsidR="001C3931" w:rsidRDefault="001C3931" w:rsidP="001C3931">
      <w:pPr>
        <w:pStyle w:val="Akapitzlist"/>
        <w:numPr>
          <w:ilvl w:val="0"/>
          <w:numId w:val="2"/>
        </w:numPr>
        <w:rPr>
          <w:ins w:id="17" w:author="Kame Żółwiecki" w:date="2020-11-06T18:10:00Z"/>
          <w:sz w:val="36"/>
          <w:szCs w:val="36"/>
        </w:rPr>
      </w:pPr>
      <w:ins w:id="18" w:author="Kame Żółwiecki" w:date="2020-11-06T18:10:00Z">
        <w:r>
          <w:rPr>
            <w:sz w:val="36"/>
            <w:szCs w:val="36"/>
          </w:rPr>
          <w:t>Kalendarz</w:t>
        </w:r>
      </w:ins>
    </w:p>
    <w:p w14:paraId="23F4E015" w14:textId="4FA7B444" w:rsidR="001C3931" w:rsidRDefault="001C3931" w:rsidP="001C3931">
      <w:pPr>
        <w:pStyle w:val="Akapitzlist"/>
        <w:numPr>
          <w:ilvl w:val="0"/>
          <w:numId w:val="2"/>
        </w:numPr>
        <w:rPr>
          <w:ins w:id="19" w:author="Kame Żółwiecki" w:date="2020-11-06T18:11:00Z"/>
          <w:sz w:val="36"/>
          <w:szCs w:val="36"/>
        </w:rPr>
      </w:pPr>
      <w:ins w:id="20" w:author="Kame Żółwiecki" w:date="2020-11-06T18:11:00Z">
        <w:r>
          <w:rPr>
            <w:sz w:val="36"/>
            <w:szCs w:val="36"/>
          </w:rPr>
          <w:t>Podsumowanie miesiąca</w:t>
        </w:r>
      </w:ins>
    </w:p>
    <w:p w14:paraId="6FBB7356" w14:textId="3ACEB0B7" w:rsidR="001C3931" w:rsidRDefault="001C3931" w:rsidP="001C3931">
      <w:pPr>
        <w:pStyle w:val="Akapitzlist"/>
        <w:numPr>
          <w:ilvl w:val="0"/>
          <w:numId w:val="2"/>
        </w:numPr>
        <w:rPr>
          <w:ins w:id="21" w:author="Kame Żółwiecki" w:date="2020-11-06T18:12:00Z"/>
          <w:sz w:val="36"/>
          <w:szCs w:val="36"/>
        </w:rPr>
      </w:pPr>
      <w:ins w:id="22" w:author="Kame Żółwiecki" w:date="2020-11-06T18:11:00Z">
        <w:r>
          <w:rPr>
            <w:sz w:val="36"/>
            <w:szCs w:val="36"/>
          </w:rPr>
          <w:t>Statystki</w:t>
        </w:r>
      </w:ins>
      <w:ins w:id="23" w:author="Kame Żółwiecki" w:date="2020-11-06T18:12:00Z">
        <w:r>
          <w:rPr>
            <w:sz w:val="36"/>
            <w:szCs w:val="36"/>
          </w:rPr>
          <w:t xml:space="preserve"> / Ranking</w:t>
        </w:r>
      </w:ins>
    </w:p>
    <w:p w14:paraId="265E32F3" w14:textId="4F4FE4C1" w:rsidR="001C3931" w:rsidRDefault="001C3931" w:rsidP="001C3931">
      <w:pPr>
        <w:pStyle w:val="Akapitzlist"/>
        <w:numPr>
          <w:ilvl w:val="0"/>
          <w:numId w:val="2"/>
        </w:numPr>
        <w:rPr>
          <w:ins w:id="24" w:author="Kame Żółwiecki" w:date="2020-11-06T18:13:00Z"/>
          <w:sz w:val="36"/>
          <w:szCs w:val="36"/>
        </w:rPr>
      </w:pPr>
      <w:ins w:id="25" w:author="Kame Żółwiecki" w:date="2020-11-06T18:12:00Z">
        <w:r>
          <w:rPr>
            <w:sz w:val="36"/>
            <w:szCs w:val="36"/>
          </w:rPr>
          <w:t>Dodawanie rachunków</w:t>
        </w:r>
      </w:ins>
    </w:p>
    <w:p w14:paraId="4707B274" w14:textId="2374A9B5" w:rsidR="001C3931" w:rsidRDefault="001C3931" w:rsidP="001C3931">
      <w:pPr>
        <w:pStyle w:val="Akapitzlist"/>
        <w:numPr>
          <w:ilvl w:val="0"/>
          <w:numId w:val="2"/>
        </w:numPr>
        <w:rPr>
          <w:ins w:id="26" w:author="Kame Żółwiecki" w:date="2020-11-06T18:19:00Z"/>
          <w:sz w:val="36"/>
          <w:szCs w:val="36"/>
        </w:rPr>
      </w:pPr>
      <w:ins w:id="27" w:author="Kame Żółwiecki" w:date="2020-11-06T18:13:00Z">
        <w:r>
          <w:rPr>
            <w:sz w:val="36"/>
            <w:szCs w:val="36"/>
          </w:rPr>
          <w:t>Moje Konto</w:t>
        </w:r>
      </w:ins>
    </w:p>
    <w:p w14:paraId="4D9F4784" w14:textId="3D3E13D5" w:rsidR="001C3931" w:rsidRDefault="001C3931" w:rsidP="001C3931">
      <w:pPr>
        <w:rPr>
          <w:ins w:id="28" w:author="Kame Żółwiecki" w:date="2020-11-06T18:19:00Z"/>
          <w:sz w:val="36"/>
          <w:szCs w:val="36"/>
        </w:rPr>
      </w:pPr>
    </w:p>
    <w:p w14:paraId="118BA088" w14:textId="349A4631" w:rsidR="001C3931" w:rsidRDefault="001C3931" w:rsidP="001C3931">
      <w:pPr>
        <w:rPr>
          <w:ins w:id="29" w:author="Kame Żółwiecki" w:date="2020-11-06T18:19:00Z"/>
          <w:sz w:val="36"/>
          <w:szCs w:val="36"/>
        </w:rPr>
      </w:pPr>
    </w:p>
    <w:p w14:paraId="1D8395E7" w14:textId="69FD108E" w:rsidR="001C3931" w:rsidRDefault="001C3931" w:rsidP="001C3931">
      <w:pPr>
        <w:jc w:val="center"/>
        <w:rPr>
          <w:ins w:id="30" w:author="Kame Żółwiecki" w:date="2020-11-06T18:19:00Z"/>
          <w:sz w:val="36"/>
          <w:szCs w:val="36"/>
        </w:rPr>
      </w:pPr>
      <w:ins w:id="31" w:author="Kame Żółwiecki" w:date="2020-11-06T18:19:00Z">
        <w:r>
          <w:rPr>
            <w:sz w:val="36"/>
            <w:szCs w:val="36"/>
          </w:rPr>
          <w:t>Ranking:</w:t>
        </w:r>
      </w:ins>
    </w:p>
    <w:p w14:paraId="2C70FF10" w14:textId="7A11256D" w:rsidR="001C3931" w:rsidRDefault="001C3931" w:rsidP="001C3931">
      <w:pPr>
        <w:pStyle w:val="Akapitzlist"/>
        <w:numPr>
          <w:ilvl w:val="0"/>
          <w:numId w:val="3"/>
        </w:numPr>
        <w:rPr>
          <w:ins w:id="32" w:author="Kame Żółwiecki" w:date="2020-11-06T18:19:00Z"/>
          <w:sz w:val="36"/>
          <w:szCs w:val="36"/>
        </w:rPr>
      </w:pPr>
      <w:ins w:id="33" w:author="Kame Żółwiecki" w:date="2020-11-06T18:19:00Z">
        <w:r>
          <w:rPr>
            <w:sz w:val="36"/>
            <w:szCs w:val="36"/>
          </w:rPr>
          <w:t>Działanie</w:t>
        </w:r>
      </w:ins>
    </w:p>
    <w:p w14:paraId="7ED5BEA1" w14:textId="355AC1B8" w:rsidR="001C3931" w:rsidRDefault="00B24A5A" w:rsidP="001C3931">
      <w:pPr>
        <w:pStyle w:val="Akapitzlist"/>
        <w:rPr>
          <w:ins w:id="34" w:author="Kame Żółwiecki" w:date="2020-11-06T18:25:00Z"/>
          <w:sz w:val="36"/>
          <w:szCs w:val="36"/>
        </w:rPr>
      </w:pPr>
      <w:ins w:id="35" w:author="Kame Żółwiecki" w:date="2020-11-06T18:19:00Z">
        <w:r>
          <w:rPr>
            <w:sz w:val="36"/>
            <w:szCs w:val="36"/>
          </w:rPr>
          <w:t>Użytkownicy są rozlokowywani w comiesięcznym rankingu na podstawie różnicy w rachunku z danego miesiąca i poprzedniego.</w:t>
        </w:r>
      </w:ins>
    </w:p>
    <w:p w14:paraId="75C68662" w14:textId="5C1E55EF" w:rsidR="00B24A5A" w:rsidRDefault="00B24A5A" w:rsidP="001C3931">
      <w:pPr>
        <w:pStyle w:val="Akapitzlist"/>
        <w:rPr>
          <w:ins w:id="36" w:author="Kame Żółwiecki" w:date="2020-11-06T18:25:00Z"/>
          <w:sz w:val="36"/>
          <w:szCs w:val="36"/>
        </w:rPr>
      </w:pPr>
    </w:p>
    <w:p w14:paraId="12D3A73D" w14:textId="77777777" w:rsidR="00B24A5A" w:rsidRPr="001C3931" w:rsidRDefault="00B24A5A" w:rsidP="001C3931">
      <w:pPr>
        <w:pStyle w:val="Akapitzlist"/>
        <w:rPr>
          <w:sz w:val="36"/>
          <w:szCs w:val="36"/>
          <w:rPrChange w:id="37" w:author="Kame Żółwiecki" w:date="2020-11-06T18:19:00Z">
            <w:rPr/>
          </w:rPrChange>
        </w:rPr>
        <w:pPrChange w:id="38" w:author="Kame Żółwiecki" w:date="2020-11-06T18:19:00Z">
          <w:pPr/>
        </w:pPrChange>
      </w:pPr>
    </w:p>
    <w:sectPr w:rsidR="00B24A5A" w:rsidRPr="001C39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4F6E59"/>
    <w:multiLevelType w:val="hybridMultilevel"/>
    <w:tmpl w:val="26A2713E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021E7B"/>
    <w:multiLevelType w:val="hybridMultilevel"/>
    <w:tmpl w:val="63284EC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B55576"/>
    <w:multiLevelType w:val="hybridMultilevel"/>
    <w:tmpl w:val="D2B03432"/>
    <w:lvl w:ilvl="0" w:tplc="2F3440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Kame Żółwiecki">
    <w15:presenceInfo w15:providerId="Windows Live" w15:userId="2429d3cd5a46a99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931"/>
    <w:rsid w:val="000E6CDC"/>
    <w:rsid w:val="001C3931"/>
    <w:rsid w:val="009B0D6F"/>
    <w:rsid w:val="00B24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B5DB00"/>
  <w15:chartTrackingRefBased/>
  <w15:docId w15:val="{FDC2EF4D-EF44-40AD-84F4-0F0834772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C39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55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Kame Żółwiecki</dc:creator>
  <cp:keywords/>
  <dc:description/>
  <cp:lastModifiedBy>Kame Żółwiecki</cp:lastModifiedBy>
  <cp:revision>1</cp:revision>
  <dcterms:created xsi:type="dcterms:W3CDTF">2020-11-06T17:08:00Z</dcterms:created>
  <dcterms:modified xsi:type="dcterms:W3CDTF">2020-11-06T17:27:00Z</dcterms:modified>
</cp:coreProperties>
</file>